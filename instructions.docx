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48C0" w14:textId="41035720" w:rsidR="00ED73E0" w:rsidRDefault="00ED73E0" w:rsidP="00ED73E0">
      <w:r>
        <w:t xml:space="preserve">The example dataset </w:t>
      </w:r>
      <w:r w:rsidR="004429EC" w:rsidRPr="004429EC">
        <w:rPr>
          <w:i/>
        </w:rPr>
        <w:t>provenance_example_file</w:t>
      </w:r>
      <w:bookmarkStart w:id="0" w:name="_GoBack"/>
      <w:bookmarkEnd w:id="0"/>
      <w:r w:rsidR="00704091" w:rsidRPr="00704091">
        <w:rPr>
          <w:i/>
        </w:rPr>
        <w:t>.txt</w:t>
      </w:r>
      <w:r w:rsidR="00704091">
        <w:t xml:space="preserve"> </w:t>
      </w:r>
      <w:r>
        <w:t xml:space="preserve">contains </w:t>
      </w:r>
      <w:r w:rsidR="002E0F70">
        <w:t xml:space="preserve">tab-separated </w:t>
      </w:r>
      <w:r>
        <w:t>data from 6 sources and 1 detrital sample of unknown origin.</w:t>
      </w:r>
      <w:r w:rsidR="008C191A">
        <w:t xml:space="preserve"> </w:t>
      </w:r>
      <w:r w:rsidR="00704091">
        <w:t>Each age has a corresponding analytical error.</w:t>
      </w:r>
    </w:p>
    <w:p w14:paraId="28FCC545" w14:textId="77777777" w:rsidR="00ED73E0" w:rsidRDefault="00ED73E0" w:rsidP="00ED73E0"/>
    <w:p w14:paraId="0428A18A" w14:textId="77777777" w:rsidR="00ED73E0" w:rsidRDefault="00ED73E0" w:rsidP="00ED73E0">
      <w:r>
        <w:t>Source_1 (n=27)</w:t>
      </w:r>
    </w:p>
    <w:p w14:paraId="25C9EAD3" w14:textId="77777777" w:rsidR="00ED73E0" w:rsidRDefault="00ED73E0" w:rsidP="00ED73E0">
      <w:r>
        <w:t>Source_2 (n=22)</w:t>
      </w:r>
    </w:p>
    <w:p w14:paraId="4E426343" w14:textId="77777777" w:rsidR="00ED73E0" w:rsidRDefault="00ED73E0" w:rsidP="00ED73E0">
      <w:r>
        <w:t>Source_3 (n=65)</w:t>
      </w:r>
    </w:p>
    <w:p w14:paraId="63E6ED89" w14:textId="77777777" w:rsidR="00ED73E0" w:rsidRDefault="00ED73E0" w:rsidP="00ED73E0">
      <w:r>
        <w:t>Source_4 (n=71)</w:t>
      </w:r>
    </w:p>
    <w:p w14:paraId="2D3385B3" w14:textId="77777777" w:rsidR="00ED73E0" w:rsidRDefault="00ED73E0" w:rsidP="00ED73E0">
      <w:r>
        <w:t>Source_5 (n=23)</w:t>
      </w:r>
    </w:p>
    <w:p w14:paraId="2C9CF134" w14:textId="77777777" w:rsidR="00ED73E0" w:rsidRDefault="00ED73E0" w:rsidP="00ED73E0">
      <w:r w:rsidRPr="00ED73E0">
        <w:t>Source_6 (n=20)</w:t>
      </w:r>
    </w:p>
    <w:p w14:paraId="1BDE352E" w14:textId="77777777" w:rsidR="00ED73E0" w:rsidRDefault="00ED73E0" w:rsidP="00ED73E0">
      <w:r w:rsidRPr="00ED73E0">
        <w:t>unknown (n=140)</w:t>
      </w:r>
    </w:p>
    <w:p w14:paraId="3AEB62DB" w14:textId="77777777" w:rsidR="00D43E71" w:rsidRDefault="00D43E71" w:rsidP="00ED73E0"/>
    <w:p w14:paraId="733C46D2" w14:textId="38324E07" w:rsidR="00D43E71" w:rsidRDefault="00D43E71" w:rsidP="00ED73E0">
      <w:r>
        <w:t xml:space="preserve">To run the </w:t>
      </w:r>
      <w:r w:rsidR="00412870">
        <w:t>script,</w:t>
      </w:r>
      <w:r>
        <w:t xml:space="preserve"> you need to download </w:t>
      </w:r>
      <w:r w:rsidR="00180886">
        <w:t>two R</w:t>
      </w:r>
      <w:r w:rsidRPr="00180886">
        <w:rPr>
          <w:i/>
        </w:rPr>
        <w:t xml:space="preserve"> </w:t>
      </w:r>
      <w:r>
        <w:t xml:space="preserve">files: </w:t>
      </w:r>
      <w:r w:rsidRPr="00FF700E">
        <w:rPr>
          <w:i/>
        </w:rPr>
        <w:t>ProvenanceFinder.R</w:t>
      </w:r>
      <w:r>
        <w:t xml:space="preserve"> and </w:t>
      </w:r>
      <w:r w:rsidRPr="00FF700E">
        <w:rPr>
          <w:i/>
        </w:rPr>
        <w:t>example_script_provenancefinder.R</w:t>
      </w:r>
    </w:p>
    <w:p w14:paraId="29C8DEEC" w14:textId="77777777" w:rsidR="00FF700E" w:rsidRDefault="00FF700E" w:rsidP="00ED73E0"/>
    <w:p w14:paraId="5F702D74" w14:textId="6DCB463B" w:rsidR="00FF700E" w:rsidRDefault="00FF700E" w:rsidP="00ED73E0">
      <w:r>
        <w:t xml:space="preserve">Open </w:t>
      </w:r>
      <w:r w:rsidRPr="00FF700E">
        <w:rPr>
          <w:i/>
        </w:rPr>
        <w:t>example_script_provenancefinder.R</w:t>
      </w:r>
      <w:r>
        <w:rPr>
          <w:i/>
        </w:rPr>
        <w:t xml:space="preserve"> </w:t>
      </w:r>
    </w:p>
    <w:p w14:paraId="04D0C842" w14:textId="77777777" w:rsidR="00A47D5C" w:rsidRDefault="00A47D5C" w:rsidP="00ED73E0"/>
    <w:p w14:paraId="07022DBF" w14:textId="77777777" w:rsidR="001821A2" w:rsidRDefault="001821A2" w:rsidP="00ED73E0">
      <w:r>
        <w:t xml:space="preserve">1. </w:t>
      </w:r>
      <w:r w:rsidR="00A47D5C">
        <w:t xml:space="preserve">In the variable </w:t>
      </w:r>
      <w:r w:rsidR="00A47D5C" w:rsidRPr="00A47D5C">
        <w:rPr>
          <w:i/>
        </w:rPr>
        <w:t>directory1</w:t>
      </w:r>
      <w:r w:rsidR="00A47D5C">
        <w:t xml:space="preserve"> </w:t>
      </w:r>
      <w:r>
        <w:t>p</w:t>
      </w:r>
      <w:r w:rsidR="00A47D5C">
        <w:t xml:space="preserve">rovide the location path for the file </w:t>
      </w:r>
      <w:r w:rsidR="00A47D5C" w:rsidRPr="00FF700E">
        <w:rPr>
          <w:i/>
        </w:rPr>
        <w:t>ProvenanceFinder.R</w:t>
      </w:r>
      <w:r w:rsidR="00A47D5C">
        <w:t xml:space="preserve"> within your computer.</w:t>
      </w:r>
    </w:p>
    <w:p w14:paraId="589F3676" w14:textId="7CE82F7E" w:rsidR="00A47D5C" w:rsidRDefault="001821A2" w:rsidP="00ED73E0">
      <w:r>
        <w:t xml:space="preserve">2. In the variable </w:t>
      </w:r>
      <w:r w:rsidRPr="001821A2">
        <w:rPr>
          <w:i/>
        </w:rPr>
        <w:t>provenance_file</w:t>
      </w:r>
      <w:r>
        <w:t xml:space="preserve"> provide the location path for the file </w:t>
      </w:r>
      <w:r w:rsidR="000F3687" w:rsidRPr="000F3687">
        <w:rPr>
          <w:i/>
        </w:rPr>
        <w:t>provenance_example_file</w:t>
      </w:r>
      <w:r w:rsidRPr="00704091">
        <w:rPr>
          <w:i/>
        </w:rPr>
        <w:t>.txt</w:t>
      </w:r>
      <w:r>
        <w:t xml:space="preserve"> within your computer.</w:t>
      </w:r>
    </w:p>
    <w:p w14:paraId="57C5B0E5" w14:textId="6AC20AF2" w:rsidR="001821A2" w:rsidRDefault="001821A2" w:rsidP="00ED73E0">
      <w:r>
        <w:t xml:space="preserve">3. In the variable </w:t>
      </w:r>
      <w:r w:rsidRPr="001821A2">
        <w:rPr>
          <w:i/>
        </w:rPr>
        <w:t>name_target_sample</w:t>
      </w:r>
      <w:r>
        <w:t xml:space="preserve"> provide the name of the “target” sample or sample with unknown origin.</w:t>
      </w:r>
    </w:p>
    <w:p w14:paraId="76FC2E9C" w14:textId="77777777" w:rsidR="00A47D5C" w:rsidRDefault="00A47D5C" w:rsidP="00ED73E0"/>
    <w:p w14:paraId="466DE5A5" w14:textId="57390497" w:rsidR="00A47D5C" w:rsidRDefault="00A47D5C" w:rsidP="00ED73E0">
      <w:r>
        <w:t>Example:</w:t>
      </w:r>
    </w:p>
    <w:p w14:paraId="18E1E977" w14:textId="77777777" w:rsidR="00A47D5C" w:rsidRDefault="00A47D5C" w:rsidP="00ED73E0"/>
    <w:p w14:paraId="67ED6253" w14:textId="0A482D21" w:rsidR="00A47D5C" w:rsidRPr="00A47D5C" w:rsidRDefault="00A47D5C" w:rsidP="00A47D5C">
      <w:r w:rsidRPr="00A47D5C">
        <w:t>directory1 &lt;- "/Users/</w:t>
      </w:r>
      <w:r>
        <w:t>myname</w:t>
      </w:r>
      <w:r w:rsidRPr="00A47D5C">
        <w:t>/</w:t>
      </w:r>
      <w:r>
        <w:t>folder1</w:t>
      </w:r>
      <w:r w:rsidRPr="00A47D5C">
        <w:t>/</w:t>
      </w:r>
      <w:r>
        <w:t>subfolder1</w:t>
      </w:r>
      <w:r w:rsidRPr="00A47D5C">
        <w:t>/</w:t>
      </w:r>
      <w:r w:rsidRPr="00A47D5C">
        <w:rPr>
          <w:i/>
        </w:rPr>
        <w:t>ProvenanceFinder.R</w:t>
      </w:r>
      <w:r w:rsidRPr="00A47D5C">
        <w:t>"</w:t>
      </w:r>
    </w:p>
    <w:p w14:paraId="010FD3B2" w14:textId="77777777" w:rsidR="00A47D5C" w:rsidRDefault="00A47D5C" w:rsidP="00ED73E0"/>
    <w:p w14:paraId="36AADEA8" w14:textId="2C22288C" w:rsidR="00CA4123" w:rsidRDefault="001821A2">
      <w:pPr>
        <w:rPr>
          <w:i/>
        </w:rPr>
      </w:pPr>
      <w:r w:rsidRPr="001821A2">
        <w:t>provenance_</w:t>
      </w:r>
      <w:r>
        <w:t>file</w:t>
      </w:r>
      <w:r w:rsidRPr="00A47D5C">
        <w:t xml:space="preserve"> </w:t>
      </w:r>
      <w:r>
        <w:t xml:space="preserve"> &lt;- </w:t>
      </w:r>
      <w:r w:rsidRPr="00A47D5C">
        <w:t>"/Users/</w:t>
      </w:r>
      <w:r>
        <w:t>myname</w:t>
      </w:r>
      <w:r w:rsidRPr="00A47D5C">
        <w:t>/</w:t>
      </w:r>
      <w:r>
        <w:t>folder1</w:t>
      </w:r>
      <w:r w:rsidRPr="00A47D5C">
        <w:t>/</w:t>
      </w:r>
      <w:r>
        <w:t>subfolder1</w:t>
      </w:r>
      <w:r w:rsidRPr="00A47D5C">
        <w:t>/</w:t>
      </w:r>
      <w:r w:rsidRPr="00704091">
        <w:rPr>
          <w:i/>
        </w:rPr>
        <w:t>provenance0517.txt</w:t>
      </w:r>
      <w:r>
        <w:rPr>
          <w:i/>
        </w:rPr>
        <w:t>”</w:t>
      </w:r>
    </w:p>
    <w:p w14:paraId="793D714B" w14:textId="77777777" w:rsidR="001821A2" w:rsidRDefault="001821A2">
      <w:pPr>
        <w:rPr>
          <w:i/>
        </w:rPr>
      </w:pPr>
    </w:p>
    <w:p w14:paraId="45303DB6" w14:textId="68AAAF44" w:rsidR="001821A2" w:rsidRDefault="001821A2">
      <w:r w:rsidRPr="001821A2">
        <w:t>name_target_sample  &lt;- "unknown"</w:t>
      </w:r>
    </w:p>
    <w:p w14:paraId="3EF00F3D" w14:textId="77777777" w:rsidR="00DC2B4F" w:rsidRDefault="00DC2B4F"/>
    <w:p w14:paraId="1A857306" w14:textId="0E1B11F8" w:rsidR="00DC2B4F" w:rsidRDefault="00DC2B4F">
      <w:r>
        <w:t xml:space="preserve">After you have provided this basic </w:t>
      </w:r>
      <w:r w:rsidR="00B25AA9">
        <w:t>information, you can change some of the parameters of the model:</w:t>
      </w:r>
    </w:p>
    <w:p w14:paraId="1F68AF55" w14:textId="77777777" w:rsidR="00B25AA9" w:rsidRDefault="00B25AA9"/>
    <w:p w14:paraId="2B9B65E9" w14:textId="77777777" w:rsidR="00B25AA9" w:rsidRDefault="00B25AA9" w:rsidP="00B25AA9">
      <w:r>
        <w:t>n_points   &lt;- 1000</w:t>
      </w:r>
    </w:p>
    <w:p w14:paraId="6CE90DCD" w14:textId="45966EF8" w:rsidR="00B25AA9" w:rsidRDefault="00B25AA9" w:rsidP="00B25AA9">
      <w:r>
        <w:t>Number of bins used to compute probabilities. The higher the number, the more accurate (and time consuming) the computation.</w:t>
      </w:r>
    </w:p>
    <w:p w14:paraId="50FEED66" w14:textId="77777777" w:rsidR="00B25AA9" w:rsidRDefault="00B25AA9" w:rsidP="00B25AA9">
      <w:r>
        <w:t>plot_PDF   &lt;- TRUE</w:t>
      </w:r>
    </w:p>
    <w:p w14:paraId="43C36A55" w14:textId="4137E2D1" w:rsidR="00B25AA9" w:rsidRDefault="00B25AA9" w:rsidP="00B25AA9">
      <w:r>
        <w:t>Plot probability density function of each source.</w:t>
      </w:r>
    </w:p>
    <w:p w14:paraId="4B0C1C06" w14:textId="77777777" w:rsidR="00B25AA9" w:rsidRDefault="00B25AA9" w:rsidP="00B25AA9">
      <w:r>
        <w:t>plot_CORR  &lt;- TRUE</w:t>
      </w:r>
    </w:p>
    <w:p w14:paraId="3AD31845" w14:textId="027D7454" w:rsidR="00B25AA9" w:rsidRDefault="00B25AA9" w:rsidP="00B25AA9">
      <w:r>
        <w:t>Plot correlations between PDFs of different sources</w:t>
      </w:r>
    </w:p>
    <w:p w14:paraId="25BF50C7" w14:textId="77777777" w:rsidR="00B25AA9" w:rsidRDefault="00B25AA9" w:rsidP="00B25AA9">
      <w:r>
        <w:t>calcProb   &lt;- TRUE</w:t>
      </w:r>
    </w:p>
    <w:p w14:paraId="4F56DD4A" w14:textId="295C2818" w:rsidR="00B25AA9" w:rsidRDefault="00B25AA9" w:rsidP="00B25AA9">
      <w:r>
        <w:t>Calculate probability of target sample given each source (includes Mixed model)</w:t>
      </w:r>
    </w:p>
    <w:p w14:paraId="69C741C1" w14:textId="77777777" w:rsidR="00B25AA9" w:rsidRDefault="00B25AA9" w:rsidP="00B25AA9">
      <w:r>
        <w:t>runJK      &lt;- 1000</w:t>
      </w:r>
    </w:p>
    <w:p w14:paraId="527451FF" w14:textId="7272E384" w:rsidR="00B25AA9" w:rsidRDefault="00B25AA9" w:rsidP="00B25AA9">
      <w:r>
        <w:lastRenderedPageBreak/>
        <w:t>Run Jackknife randomizations to assess robustness of the results (set to higher value for more reliable scores).</w:t>
      </w:r>
    </w:p>
    <w:p w14:paraId="3F8D1283" w14:textId="77777777" w:rsidR="00B25AA9" w:rsidRDefault="00B25AA9"/>
    <w:sectPr w:rsidR="00B25AA9" w:rsidSect="00B0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3E0"/>
    <w:rsid w:val="000F3687"/>
    <w:rsid w:val="00180886"/>
    <w:rsid w:val="001821A2"/>
    <w:rsid w:val="002E0F70"/>
    <w:rsid w:val="00412870"/>
    <w:rsid w:val="004429EC"/>
    <w:rsid w:val="004E4B3C"/>
    <w:rsid w:val="00571CC5"/>
    <w:rsid w:val="006C6F02"/>
    <w:rsid w:val="00704091"/>
    <w:rsid w:val="008C191A"/>
    <w:rsid w:val="0094516B"/>
    <w:rsid w:val="00A47D5C"/>
    <w:rsid w:val="00A8407A"/>
    <w:rsid w:val="00B0393A"/>
    <w:rsid w:val="00B25AA9"/>
    <w:rsid w:val="00D43E71"/>
    <w:rsid w:val="00DC2B4F"/>
    <w:rsid w:val="00EB2754"/>
    <w:rsid w:val="00ED73E0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D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9E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E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F368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68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6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68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68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40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Consuegra</dc:creator>
  <cp:keywords/>
  <dc:description/>
  <cp:lastModifiedBy>perry the platypus</cp:lastModifiedBy>
  <cp:revision>13</cp:revision>
  <dcterms:created xsi:type="dcterms:W3CDTF">2017-10-11T18:59:00Z</dcterms:created>
  <dcterms:modified xsi:type="dcterms:W3CDTF">2017-10-26T23:41:00Z</dcterms:modified>
</cp:coreProperties>
</file>